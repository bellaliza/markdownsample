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6E74" w14:textId="77777777" w:rsidR="006F79C3" w:rsidRDefault="00090793">
      <w:pPr>
        <w:pStyle w:val="Heading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contextualSpacing w:val="0"/>
        <w:rPr>
          <w:b/>
          <w:color w:val="24292E"/>
          <w:sz w:val="46"/>
          <w:szCs w:val="46"/>
        </w:rPr>
      </w:pPr>
      <w:bookmarkStart w:id="0" w:name="_6v6ilsvviyrq" w:colFirst="0" w:colLast="0"/>
      <w:bookmarkEnd w:id="0"/>
      <w:r>
        <w:rPr>
          <w:b/>
          <w:color w:val="24292E"/>
          <w:sz w:val="46"/>
          <w:szCs w:val="46"/>
        </w:rPr>
        <w:t>D</w:t>
      </w:r>
      <w:r w:rsidR="002267CC">
        <w:rPr>
          <w:b/>
          <w:color w:val="24292E"/>
          <w:sz w:val="46"/>
          <w:szCs w:val="46"/>
        </w:rPr>
        <w:t>ealertrack DMS - CARVIM Use-</w:t>
      </w:r>
      <w:r>
        <w:rPr>
          <w:b/>
          <w:color w:val="24292E"/>
          <w:sz w:val="46"/>
          <w:szCs w:val="46"/>
        </w:rPr>
        <w:t>Case</w:t>
      </w:r>
    </w:p>
    <w:p w14:paraId="71DA5C16" w14:textId="77777777" w:rsidR="006F79C3" w:rsidRDefault="00090793">
      <w:pPr>
        <w:contextualSpacing w:val="0"/>
      </w:pPr>
      <w:r>
        <w:rPr>
          <w:noProof/>
        </w:rPr>
        <w:drawing>
          <wp:inline distT="114300" distB="114300" distL="114300" distR="114300" wp14:anchorId="6A78F734" wp14:editId="3DB06A25">
            <wp:extent cx="3295650" cy="409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BB33F" w14:textId="77777777" w:rsidR="006F79C3" w:rsidRDefault="006F79C3">
      <w:pPr>
        <w:contextualSpacing w:val="0"/>
      </w:pPr>
    </w:p>
    <w:p w14:paraId="18E87073" w14:textId="77777777" w:rsidR="006F79C3" w:rsidRDefault="00090793">
      <w:pPr>
        <w:contextualSpacing w:val="0"/>
      </w:pPr>
      <w:r>
        <w:t>As part of Cox Automotive Enterprise, Dealertrack Dealer Management System, (DMS) develops technology solutions to provide dealerships with access to ve</w:t>
      </w:r>
      <w:bookmarkStart w:id="1" w:name="_GoBack"/>
      <w:bookmarkEnd w:id="1"/>
      <w:r>
        <w:t xml:space="preserve">hicle information. </w:t>
      </w:r>
    </w:p>
    <w:p w14:paraId="282EA938" w14:textId="77777777" w:rsidR="006F79C3" w:rsidRDefault="006F79C3">
      <w:pPr>
        <w:contextualSpacing w:val="0"/>
      </w:pPr>
    </w:p>
    <w:p w14:paraId="211EA116" w14:textId="77777777" w:rsidR="006F79C3" w:rsidRDefault="00090793">
      <w:pPr>
        <w:contextualSpacing w:val="0"/>
      </w:pPr>
      <w:r>
        <w:t>Dealertrack DMS is a leading vehicle information provider, that provides digital information pertaining to vehicle specifications and inventory throughout the United States and Canada.</w:t>
      </w:r>
    </w:p>
    <w:p w14:paraId="2F16975E" w14:textId="77777777" w:rsidR="006F79C3" w:rsidRDefault="006F79C3">
      <w:pPr>
        <w:contextualSpacing w:val="0"/>
      </w:pPr>
    </w:p>
    <w:p w14:paraId="10B9CAD7" w14:textId="77777777" w:rsidR="006F79C3" w:rsidRDefault="00090793">
      <w:pPr>
        <w:contextualSpacing w:val="0"/>
      </w:pPr>
      <w:r>
        <w:t>Seeking continued improvement for the speed and accuracy of vehicle in</w:t>
      </w:r>
      <w:r>
        <w:t>formation, Dealertrack DMS decided to integrate with CARVIM, more specifically the CARVIM Inventory Management System (IMS).</w:t>
      </w:r>
    </w:p>
    <w:p w14:paraId="42A75DD7" w14:textId="77777777" w:rsidR="006F79C3" w:rsidRDefault="006F79C3">
      <w:pPr>
        <w:contextualSpacing w:val="0"/>
      </w:pPr>
    </w:p>
    <w:p w14:paraId="29C7E2BD" w14:textId="77777777" w:rsidR="006F79C3" w:rsidRDefault="00090793">
      <w:pPr>
        <w:contextualSpacing w:val="0"/>
      </w:pPr>
      <w:r>
        <w:t>Dealerships need information quickly! They may need information such as, specific vehicle parts, whereby access to that informatio</w:t>
      </w:r>
      <w:r>
        <w:t xml:space="preserve">n may impact the dealerships prompt delivery of their sales and service efforts. </w:t>
      </w:r>
    </w:p>
    <w:p w14:paraId="74523A22" w14:textId="77777777" w:rsidR="006F79C3" w:rsidRDefault="006F79C3">
      <w:pPr>
        <w:contextualSpacing w:val="0"/>
      </w:pPr>
    </w:p>
    <w:p w14:paraId="118D2384" w14:textId="77777777" w:rsidR="006F79C3" w:rsidRDefault="00090793">
      <w:pPr>
        <w:contextualSpacing w:val="0"/>
      </w:pPr>
      <w:r>
        <w:t xml:space="preserve">Prior to Dealertrack’s DMS integration with CARVIM IMS, </w:t>
      </w:r>
      <w:proofErr w:type="gramStart"/>
      <w:r>
        <w:t>all of</w:t>
      </w:r>
      <w:proofErr w:type="gramEnd"/>
      <w:r>
        <w:t xml:space="preserve"> Dealertrack’s DMS vehicle inventory data was hosted on Dealertrack’s DMS systems. Vehicle inventory data was d</w:t>
      </w:r>
      <w:r>
        <w:t xml:space="preserve">elivered to Dealertrack DMS from a manufacturer’s file feeds, or by a report with data that had been manually entered. With the integration of CARVIM IMS, Dealertrack DMS no longer </w:t>
      </w:r>
      <w:proofErr w:type="gramStart"/>
      <w:r>
        <w:t>has to</w:t>
      </w:r>
      <w:proofErr w:type="gramEnd"/>
      <w:r>
        <w:t xml:space="preserve"> store vehicle inventory data, as CARVIM does all that work for Deale</w:t>
      </w:r>
      <w:r>
        <w:t>rtrack DMS in gathering and providing vehicle specifications and inventory reports.</w:t>
      </w:r>
    </w:p>
    <w:p w14:paraId="6E98277D" w14:textId="77777777" w:rsidR="006F79C3" w:rsidRDefault="006F79C3">
      <w:pPr>
        <w:contextualSpacing w:val="0"/>
      </w:pPr>
    </w:p>
    <w:p w14:paraId="5E2FCA83" w14:textId="77777777" w:rsidR="006F79C3" w:rsidRDefault="006F79C3">
      <w:pPr>
        <w:contextualSpacing w:val="0"/>
      </w:pPr>
    </w:p>
    <w:sectPr w:rsidR="006F79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51206" w14:textId="77777777" w:rsidR="00090793" w:rsidRDefault="00090793" w:rsidP="009E6B35">
      <w:pPr>
        <w:spacing w:line="240" w:lineRule="auto"/>
      </w:pPr>
      <w:r>
        <w:separator/>
      </w:r>
    </w:p>
  </w:endnote>
  <w:endnote w:type="continuationSeparator" w:id="0">
    <w:p w14:paraId="1A7E6A03" w14:textId="77777777" w:rsidR="00090793" w:rsidRDefault="00090793" w:rsidP="009E6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4DE8" w14:textId="77777777" w:rsidR="009E6B35" w:rsidRDefault="009E6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EBDA4" w14:textId="77777777" w:rsidR="009E6B35" w:rsidRDefault="009E6B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EB437" w14:textId="77777777" w:rsidR="009E6B35" w:rsidRDefault="009E6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8323" w14:textId="77777777" w:rsidR="00090793" w:rsidRDefault="00090793" w:rsidP="009E6B35">
      <w:pPr>
        <w:spacing w:line="240" w:lineRule="auto"/>
      </w:pPr>
      <w:r>
        <w:separator/>
      </w:r>
    </w:p>
  </w:footnote>
  <w:footnote w:type="continuationSeparator" w:id="0">
    <w:p w14:paraId="74D7EF90" w14:textId="77777777" w:rsidR="00090793" w:rsidRDefault="00090793" w:rsidP="009E6B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82062" w14:textId="66274252" w:rsidR="009E6B35" w:rsidRDefault="009E6B35">
    <w:pPr>
      <w:pStyle w:val="Header"/>
    </w:pPr>
    <w:ins w:id="2" w:author="Lisa, Anna (CAI - Austin - CON)" w:date="2018-11-16T15:35:00Z">
      <w:r>
        <w:rPr>
          <w:noProof/>
        </w:rPr>
        <w:pict w14:anchorId="74BBDD5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1798969" o:spid="_x0000_s2050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DRAFT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A7D42" w14:textId="10DB71C1" w:rsidR="009E6B35" w:rsidRDefault="009E6B35">
    <w:pPr>
      <w:pStyle w:val="Header"/>
    </w:pPr>
    <w:ins w:id="3" w:author="Lisa, Anna (CAI - Austin - CON)" w:date="2018-11-16T15:35:00Z">
      <w:r>
        <w:rPr>
          <w:noProof/>
        </w:rPr>
        <w:pict w14:anchorId="65D3FE9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1798970" o:spid="_x0000_s2051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DRAFT"/>
          </v:shape>
        </w:pic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382BF" w14:textId="43B51C8C" w:rsidR="009E6B35" w:rsidRDefault="009E6B35">
    <w:pPr>
      <w:pStyle w:val="Header"/>
    </w:pPr>
    <w:ins w:id="4" w:author="Lisa, Anna (CAI - Austin - CON)" w:date="2018-11-16T15:35:00Z">
      <w:r>
        <w:rPr>
          <w:noProof/>
        </w:rPr>
        <w:pict w14:anchorId="655D348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1798968" o:spid="_x0000_s2049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DRAFT"/>
          </v:shape>
        </w:pic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sa, Anna (CAI - Austin - CON)">
    <w15:presenceInfo w15:providerId="AD" w15:userId="S-1-5-21-602162358-1060284298-725345543-5415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C3"/>
    <w:rsid w:val="00090793"/>
    <w:rsid w:val="001A6048"/>
    <w:rsid w:val="002267CC"/>
    <w:rsid w:val="006F79C3"/>
    <w:rsid w:val="009E6B35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F9BE70"/>
  <w15:docId w15:val="{0183D542-0490-4E32-A1DC-DD15F4C7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E6B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B35"/>
  </w:style>
  <w:style w:type="paragraph" w:styleId="Footer">
    <w:name w:val="footer"/>
    <w:basedOn w:val="Normal"/>
    <w:link w:val="FooterChar"/>
    <w:uiPriority w:val="99"/>
    <w:unhideWhenUsed/>
    <w:rsid w:val="009E6B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Lisa, Anna (CAI - Austin - CON)</dc:creator>
  <cp:lastModifiedBy>Lisa, Anna (CAI - Austin - CON)</cp:lastModifiedBy>
  <cp:revision>3</cp:revision>
  <dcterms:created xsi:type="dcterms:W3CDTF">2018-11-16T19:50:00Z</dcterms:created>
  <dcterms:modified xsi:type="dcterms:W3CDTF">2018-11-16T21:35:00Z</dcterms:modified>
</cp:coreProperties>
</file>