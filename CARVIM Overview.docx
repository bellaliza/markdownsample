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4AEB" w14:textId="77777777" w:rsidR="004E12EA" w:rsidRDefault="00C706FD">
      <w:pPr>
        <w:pStyle w:val="Title"/>
        <w:keepNext w:val="0"/>
        <w:keepLines w:val="0"/>
        <w:spacing w:before="320" w:after="0" w:line="240" w:lineRule="auto"/>
        <w:contextualSpacing w:val="0"/>
        <w:rPr>
          <w:rFonts w:ascii="PT Sans Narrow" w:eastAsia="PT Sans Narrow" w:hAnsi="PT Sans Narrow" w:cs="PT Sans Narrow"/>
          <w:b/>
          <w:color w:val="1C4587"/>
          <w:sz w:val="72"/>
          <w:szCs w:val="72"/>
        </w:rPr>
      </w:pPr>
      <w:bookmarkStart w:id="0" w:name="_z1gq57kxa8e8" w:colFirst="0" w:colLast="0"/>
      <w:bookmarkEnd w:id="0"/>
      <w:r>
        <w:rPr>
          <w:rFonts w:ascii="PT Sans Narrow" w:eastAsia="PT Sans Narrow" w:hAnsi="PT Sans Narrow" w:cs="PT Sans Narrow"/>
          <w:b/>
          <w:color w:val="1C4587"/>
          <w:sz w:val="72"/>
          <w:szCs w:val="72"/>
        </w:rPr>
        <w:t xml:space="preserve">Cox </w:t>
      </w:r>
      <w:r>
        <w:rPr>
          <w:rFonts w:ascii="PT Sans Narrow" w:eastAsia="PT Sans Narrow" w:hAnsi="PT Sans Narrow" w:cs="PT Sans Narrow"/>
          <w:b/>
          <w:color w:val="666666"/>
          <w:sz w:val="72"/>
          <w:szCs w:val="72"/>
        </w:rPr>
        <w:t>Automotive</w:t>
      </w:r>
      <w:r>
        <w:rPr>
          <w:rFonts w:ascii="PT Sans Narrow" w:eastAsia="PT Sans Narrow" w:hAnsi="PT Sans Narrow" w:cs="PT Sans Narrow"/>
          <w:b/>
          <w:color w:val="1C4587"/>
          <w:sz w:val="72"/>
          <w:szCs w:val="72"/>
        </w:rPr>
        <w:t xml:space="preserve"> </w:t>
      </w:r>
    </w:p>
    <w:p w14:paraId="0309E7FA" w14:textId="77777777" w:rsidR="004E12EA" w:rsidRDefault="00C706FD">
      <w:pPr>
        <w:pStyle w:val="Title"/>
        <w:keepNext w:val="0"/>
        <w:keepLines w:val="0"/>
        <w:spacing w:before="320" w:after="0" w:line="240" w:lineRule="auto"/>
        <w:contextualSpacing w:val="0"/>
        <w:rPr>
          <w:rFonts w:ascii="PT Sans Narrow" w:eastAsia="PT Sans Narrow" w:hAnsi="PT Sans Narrow" w:cs="PT Sans Narrow"/>
          <w:b/>
          <w:color w:val="1C4587"/>
          <w:sz w:val="72"/>
          <w:szCs w:val="72"/>
        </w:rPr>
      </w:pPr>
      <w:bookmarkStart w:id="1" w:name="_niuffd6fbts4" w:colFirst="0" w:colLast="0"/>
      <w:bookmarkEnd w:id="1"/>
      <w:r>
        <w:rPr>
          <w:rFonts w:ascii="PT Sans Narrow" w:eastAsia="PT Sans Narrow" w:hAnsi="PT Sans Narrow" w:cs="PT Sans Narrow"/>
          <w:b/>
          <w:color w:val="1C4587"/>
          <w:sz w:val="70"/>
          <w:szCs w:val="70"/>
        </w:rPr>
        <w:t>R</w:t>
      </w:r>
      <w:r>
        <w:rPr>
          <w:rFonts w:ascii="PT Sans Narrow" w:eastAsia="PT Sans Narrow" w:hAnsi="PT Sans Narrow" w:cs="PT Sans Narrow"/>
          <w:b/>
          <w:color w:val="666666"/>
          <w:sz w:val="70"/>
          <w:szCs w:val="70"/>
        </w:rPr>
        <w:t>etail</w:t>
      </w:r>
      <w:r>
        <w:rPr>
          <w:rFonts w:ascii="PT Sans Narrow" w:eastAsia="PT Sans Narrow" w:hAnsi="PT Sans Narrow" w:cs="PT Sans Narrow"/>
          <w:b/>
          <w:color w:val="1C4587"/>
          <w:sz w:val="70"/>
          <w:szCs w:val="70"/>
        </w:rPr>
        <w:t xml:space="preserve"> V</w:t>
      </w:r>
      <w:r>
        <w:rPr>
          <w:rFonts w:ascii="PT Sans Narrow" w:eastAsia="PT Sans Narrow" w:hAnsi="PT Sans Narrow" w:cs="PT Sans Narrow"/>
          <w:b/>
          <w:color w:val="666666"/>
          <w:sz w:val="70"/>
          <w:szCs w:val="70"/>
        </w:rPr>
        <w:t>ehicle</w:t>
      </w:r>
      <w:r>
        <w:rPr>
          <w:rFonts w:ascii="PT Sans Narrow" w:eastAsia="PT Sans Narrow" w:hAnsi="PT Sans Narrow" w:cs="PT Sans Narrow"/>
          <w:b/>
          <w:color w:val="1C4587"/>
          <w:sz w:val="70"/>
          <w:szCs w:val="70"/>
        </w:rPr>
        <w:t xml:space="preserve"> I</w:t>
      </w:r>
      <w:r>
        <w:rPr>
          <w:rFonts w:ascii="PT Sans Narrow" w:eastAsia="PT Sans Narrow" w:hAnsi="PT Sans Narrow" w:cs="PT Sans Narrow"/>
          <w:b/>
          <w:color w:val="666666"/>
          <w:sz w:val="70"/>
          <w:szCs w:val="70"/>
        </w:rPr>
        <w:t>nventory</w:t>
      </w:r>
      <w:r>
        <w:rPr>
          <w:rFonts w:ascii="PT Sans Narrow" w:eastAsia="PT Sans Narrow" w:hAnsi="PT Sans Narrow" w:cs="PT Sans Narrow"/>
          <w:b/>
          <w:color w:val="1C4587"/>
          <w:sz w:val="70"/>
          <w:szCs w:val="70"/>
        </w:rPr>
        <w:t xml:space="preserve"> M</w:t>
      </w:r>
      <w:r>
        <w:rPr>
          <w:rFonts w:ascii="PT Sans Narrow" w:eastAsia="PT Sans Narrow" w:hAnsi="PT Sans Narrow" w:cs="PT Sans Narrow"/>
          <w:b/>
          <w:color w:val="666666"/>
          <w:sz w:val="70"/>
          <w:szCs w:val="70"/>
        </w:rPr>
        <w:t>anagement</w:t>
      </w:r>
    </w:p>
    <w:p w14:paraId="2E1503B0" w14:textId="77777777" w:rsidR="004E12EA" w:rsidRDefault="00C706FD">
      <w:pPr>
        <w:pStyle w:val="Title"/>
        <w:keepNext w:val="0"/>
        <w:keepLines w:val="0"/>
        <w:spacing w:after="0" w:line="240" w:lineRule="auto"/>
        <w:contextualSpacing w:val="0"/>
        <w:rPr>
          <w:rFonts w:ascii="PT Sans Narrow" w:eastAsia="PT Sans Narrow" w:hAnsi="PT Sans Narrow" w:cs="PT Sans Narrow"/>
          <w:b/>
          <w:color w:val="1C4587"/>
          <w:sz w:val="72"/>
          <w:szCs w:val="72"/>
        </w:rPr>
      </w:pPr>
      <w:bookmarkStart w:id="2" w:name="_qcnkh5yeh6w5" w:colFirst="0" w:colLast="0"/>
      <w:bookmarkEnd w:id="2"/>
      <w:r>
        <w:rPr>
          <w:rFonts w:ascii="PT Sans Narrow" w:eastAsia="PT Sans Narrow" w:hAnsi="PT Sans Narrow" w:cs="PT Sans Narrow"/>
          <w:b/>
          <w:color w:val="1C4587"/>
          <w:sz w:val="72"/>
          <w:szCs w:val="72"/>
        </w:rPr>
        <w:t>CARVIM</w:t>
      </w:r>
    </w:p>
    <w:p w14:paraId="773B54AC" w14:textId="77777777" w:rsidR="004E12EA" w:rsidRDefault="00C706FD">
      <w:pPr>
        <w:spacing w:line="240" w:lineRule="auto"/>
        <w:contextualSpacing w:val="0"/>
      </w:pPr>
      <w:r>
        <w:br w:type="page"/>
      </w:r>
    </w:p>
    <w:p w14:paraId="3A2C443E" w14:textId="77777777" w:rsidR="004E12EA" w:rsidRDefault="00C706FD">
      <w:pPr>
        <w:pStyle w:val="Heading1"/>
        <w:widowControl w:val="0"/>
        <w:spacing w:before="480" w:after="0" w:line="312" w:lineRule="auto"/>
        <w:contextualSpacing w:val="0"/>
        <w:rPr>
          <w:b/>
        </w:rPr>
      </w:pPr>
      <w:bookmarkStart w:id="3" w:name="_x2g3zkgnx4cr" w:colFirst="0" w:colLast="0"/>
      <w:bookmarkEnd w:id="3"/>
      <w:r>
        <w:rPr>
          <w:b/>
        </w:rPr>
        <w:lastRenderedPageBreak/>
        <w:t>Overview</w:t>
      </w:r>
    </w:p>
    <w:p w14:paraId="4F42DECE" w14:textId="77777777" w:rsidR="004E12EA" w:rsidRDefault="00C706FD">
      <w:pPr>
        <w:pStyle w:val="Heading2"/>
        <w:contextualSpacing w:val="0"/>
      </w:pPr>
      <w:bookmarkStart w:id="4" w:name="_qeuazoyp371m" w:colFirst="0" w:colLast="0"/>
      <w:bookmarkEnd w:id="4"/>
      <w:r>
        <w:t>What is CARVIM?</w:t>
      </w:r>
    </w:p>
    <w:p w14:paraId="536A6E56" w14:textId="1484E168" w:rsidR="004E12EA" w:rsidRDefault="00C706FD">
      <w:pPr>
        <w:contextualSpacing w:val="0"/>
      </w:pPr>
      <w:r>
        <w:t xml:space="preserve">Cox Automotive Retail Vehicle Inventory Management (CARVIM) </w:t>
      </w:r>
      <w:del w:id="5" w:author="Eckhart, Rob (CAI - Exton)" w:date="2018-11-19T13:55:00Z">
        <w:r w:rsidDel="001D3163">
          <w:delText xml:space="preserve">system </w:delText>
        </w:r>
      </w:del>
      <w:ins w:id="6" w:author="Eckhart, Rob (CAI - Exton)" w:date="2018-11-19T13:55:00Z">
        <w:r w:rsidR="001D3163">
          <w:t>platform</w:t>
        </w:r>
        <w:r w:rsidR="001D3163">
          <w:t xml:space="preserve"> </w:t>
        </w:r>
      </w:ins>
      <w:r>
        <w:t>is a</w:t>
      </w:r>
      <w:ins w:id="7" w:author="Eckhart, Rob (CAI - Exton)" w:date="2018-11-19T13:52:00Z">
        <w:r w:rsidR="00876C77">
          <w:t xml:space="preserve"> set of</w:t>
        </w:r>
      </w:ins>
      <w:del w:id="8" w:author="Eckhart, Rob (CAI - Exton)" w:date="2018-11-19T13:52:00Z">
        <w:r w:rsidDel="00876C77">
          <w:delText>n</w:delText>
        </w:r>
      </w:del>
      <w:r>
        <w:t xml:space="preserve"> application processing interface</w:t>
      </w:r>
      <w:ins w:id="9" w:author="Eckhart, Rob (CAI - Exton)" w:date="2018-11-19T13:52:00Z">
        <w:r w:rsidR="00876C77">
          <w:t>s</w:t>
        </w:r>
      </w:ins>
      <w:r>
        <w:t xml:space="preserve"> (API</w:t>
      </w:r>
      <w:ins w:id="10" w:author="Eckhart, Rob (CAI - Exton)" w:date="2018-11-19T13:52:00Z">
        <w:r w:rsidR="00876C77">
          <w:t>s</w:t>
        </w:r>
      </w:ins>
      <w:r>
        <w:t xml:space="preserve">) developed as a </w:t>
      </w:r>
      <w:r>
        <w:rPr>
          <w:b/>
          <w:i/>
        </w:rPr>
        <w:t>common inventory platform</w:t>
      </w:r>
      <w:r>
        <w:t>. The CARVIM API</w:t>
      </w:r>
      <w:ins w:id="11" w:author="Eckhart, Rob (CAI - Exton)" w:date="2018-11-19T13:52:00Z">
        <w:r w:rsidR="00876C77">
          <w:t>s</w:t>
        </w:r>
      </w:ins>
      <w:r>
        <w:t xml:space="preserve">, in </w:t>
      </w:r>
      <w:del w:id="12" w:author="Eckhart, Rob (CAI - Exton)" w:date="2018-11-19T13:52:00Z">
        <w:r w:rsidDel="00876C77">
          <w:delText xml:space="preserve">its </w:delText>
        </w:r>
      </w:del>
      <w:ins w:id="13" w:author="Eckhart, Rob (CAI - Exton)" w:date="2018-11-19T13:52:00Z">
        <w:r w:rsidR="00876C77">
          <w:t>their</w:t>
        </w:r>
        <w:r w:rsidR="00876C77">
          <w:t xml:space="preserve"> </w:t>
        </w:r>
      </w:ins>
      <w:r>
        <w:t>function as a</w:t>
      </w:r>
      <w:r>
        <w:rPr>
          <w:i/>
        </w:rPr>
        <w:t xml:space="preserve"> </w:t>
      </w:r>
      <w:r>
        <w:t>common inventory platform, work</w:t>
      </w:r>
      <w:ins w:id="14" w:author="Eckhart, Rob (CAI - Exton)" w:date="2018-11-19T13:52:00Z">
        <w:r w:rsidR="00392BD0">
          <w:t xml:space="preserve"> to facilitate the creation, </w:t>
        </w:r>
      </w:ins>
      <w:del w:id="15" w:author="Eckhart, Rob (CAI - Exton)" w:date="2018-11-19T13:52:00Z">
        <w:r w:rsidDel="00392BD0">
          <w:delText xml:space="preserve">s as a </w:delText>
        </w:r>
      </w:del>
      <w:r>
        <w:t>retrieval and consolidation system of vehicle inventory data.</w:t>
      </w:r>
    </w:p>
    <w:p w14:paraId="3517A97E" w14:textId="77777777" w:rsidR="004E12EA" w:rsidRDefault="004E12EA">
      <w:pPr>
        <w:contextualSpacing w:val="0"/>
      </w:pPr>
    </w:p>
    <w:p w14:paraId="67CE0EDA" w14:textId="0DFD2DFE" w:rsidR="004E12EA" w:rsidRDefault="00C706FD">
      <w:pPr>
        <w:contextualSpacing w:val="0"/>
      </w:pPr>
      <w:r>
        <w:t>The CARVIM API</w:t>
      </w:r>
      <w:ins w:id="16" w:author="Eckhart, Rob (CAI - Exton)" w:date="2018-11-19T13:53:00Z">
        <w:r w:rsidR="00B762A9">
          <w:t>s</w:t>
        </w:r>
      </w:ins>
      <w:r>
        <w:t xml:space="preserve"> </w:t>
      </w:r>
      <w:ins w:id="17" w:author="Eckhart, Rob (CAI - Exton)" w:date="2018-11-19T13:53:00Z">
        <w:r w:rsidR="00B762A9">
          <w:t>a</w:t>
        </w:r>
      </w:ins>
      <w:del w:id="18" w:author="Eckhart, Rob (CAI - Exton)" w:date="2018-11-19T13:53:00Z">
        <w:r w:rsidDel="00B762A9">
          <w:delText xml:space="preserve">is </w:delText>
        </w:r>
      </w:del>
      <w:ins w:id="19" w:author="Eckhart, Rob (CAI - Exton)" w:date="2018-11-19T13:53:00Z">
        <w:r w:rsidR="00B762A9">
          <w:t>re</w:t>
        </w:r>
        <w:r w:rsidR="00B762A9">
          <w:t xml:space="preserve"> </w:t>
        </w:r>
      </w:ins>
      <w:r>
        <w:t xml:space="preserve">accessible to all of Cox </w:t>
      </w:r>
      <w:proofErr w:type="spellStart"/>
      <w:r>
        <w:t>Automotive’s</w:t>
      </w:r>
      <w:proofErr w:type="spellEnd"/>
      <w:r>
        <w:t xml:space="preserve"> business units (BUs)</w:t>
      </w:r>
      <w:del w:id="20" w:author="Eckhart, Rob (CAI - Exton)" w:date="2018-11-19T14:06:00Z">
        <w:r w:rsidDel="003A396F">
          <w:delText>.</w:delText>
        </w:r>
      </w:del>
      <w:del w:id="21" w:author="Eckhart, Rob (CAI - Exton)" w:date="2018-11-19T13:56:00Z">
        <w:r w:rsidDel="00FB4A2E">
          <w:delText xml:space="preserve"> Whereby all BUs can employ the CARVIM API by utilizing Cox Automotive’s digital retail inventory API gateway</w:delText>
        </w:r>
      </w:del>
      <w:r>
        <w:t xml:space="preserve">. </w:t>
      </w:r>
      <w:ins w:id="22" w:author="Eckhart, Rob (CAI - Exton)" w:date="2018-11-19T14:08:00Z">
        <w:r w:rsidR="009057F6">
          <w:t xml:space="preserve">By leveraging the CARVIM APIs </w:t>
        </w:r>
      </w:ins>
      <w:del w:id="23" w:author="Eckhart, Rob (CAI - Exton)" w:date="2018-11-19T14:06:00Z">
        <w:r w:rsidDel="00C56D79">
          <w:delText>Each BU can</w:delText>
        </w:r>
      </w:del>
      <w:ins w:id="24" w:author="Eckhart, Rob (CAI - Exton)" w:date="2018-11-19T14:10:00Z">
        <w:r w:rsidR="00AB26A1">
          <w:t>e</w:t>
        </w:r>
      </w:ins>
      <w:ins w:id="25" w:author="Eckhart, Rob (CAI - Exton)" w:date="2018-11-19T14:07:00Z">
        <w:r w:rsidR="00EE3F6B">
          <w:t>ach B</w:t>
        </w:r>
      </w:ins>
      <w:ins w:id="26" w:author="Eckhart, Rob (CAI - Exton)" w:date="2018-11-19T14:11:00Z">
        <w:r w:rsidR="00694EB1">
          <w:t xml:space="preserve">U </w:t>
        </w:r>
        <w:r w:rsidR="00E95BA0">
          <w:t>can plug</w:t>
        </w:r>
      </w:ins>
      <w:ins w:id="27" w:author="Eckhart, Rob (CAI - Exton)" w:date="2018-11-19T14:24:00Z">
        <w:r w:rsidR="00E95BA0">
          <w:t xml:space="preserve"> </w:t>
        </w:r>
      </w:ins>
      <w:ins w:id="28" w:author="Eckhart, Rob (CAI - Exton)" w:date="2018-11-19T14:12:00Z">
        <w:r w:rsidR="00AF74D7">
          <w:t xml:space="preserve">this powerful pre-built </w:t>
        </w:r>
      </w:ins>
      <w:ins w:id="29" w:author="Eckhart, Rob (CAI - Exton)" w:date="2018-11-19T14:11:00Z">
        <w:r w:rsidR="00694EB1">
          <w:t>inventor</w:t>
        </w:r>
        <w:r w:rsidR="00E95BA0">
          <w:t>y management system</w:t>
        </w:r>
      </w:ins>
      <w:ins w:id="30" w:author="Eckhart, Rob (CAI - Exton)" w:date="2018-11-19T14:12:00Z">
        <w:r w:rsidR="00AF74D7">
          <w:t xml:space="preserve"> into the rest of their application(s).  </w:t>
        </w:r>
        <w:r w:rsidR="00771311">
          <w:t>Or</w:t>
        </w:r>
      </w:ins>
      <w:ins w:id="31" w:author="Eckhart, Rob (CAI - Exton)" w:date="2018-11-19T14:24:00Z">
        <w:r w:rsidR="00E95BA0">
          <w:t xml:space="preserve">, </w:t>
        </w:r>
      </w:ins>
      <w:ins w:id="32" w:author="Eckhart, Rob (CAI - Exton)" w:date="2018-11-19T14:52:00Z">
        <w:r w:rsidR="00DB52BC">
          <w:t>due to</w:t>
        </w:r>
      </w:ins>
      <w:ins w:id="33" w:author="Eckhart, Rob (CAI - Exton)" w:date="2018-11-19T14:24:00Z">
        <w:r w:rsidR="00E95BA0">
          <w:t xml:space="preserve"> the </w:t>
        </w:r>
        <w:r w:rsidR="008B18B4">
          <w:t>modular nature of</w:t>
        </w:r>
      </w:ins>
      <w:ins w:id="34" w:author="Eckhart, Rob (CAI - Exton)" w:date="2018-11-19T14:12:00Z">
        <w:r w:rsidR="00771311">
          <w:t xml:space="preserve"> </w:t>
        </w:r>
      </w:ins>
      <w:ins w:id="35" w:author="Eckhart, Rob (CAI - Exton)" w:date="2018-11-19T14:13:00Z">
        <w:r w:rsidR="008B18B4">
          <w:t>CARVIM e</w:t>
        </w:r>
      </w:ins>
      <w:ins w:id="36" w:author="Eckhart, Rob (CAI - Exton)" w:date="2018-11-19T14:25:00Z">
        <w:r w:rsidR="008B18B4">
          <w:t xml:space="preserve">ach </w:t>
        </w:r>
      </w:ins>
      <w:ins w:id="37" w:author="Eckhart, Rob (CAI - Exton)" w:date="2018-11-19T14:13:00Z">
        <w:r w:rsidR="00771311">
          <w:t>B</w:t>
        </w:r>
        <w:r w:rsidR="008B18B4">
          <w:t>U</w:t>
        </w:r>
        <w:r w:rsidR="00771311">
          <w:t xml:space="preserve"> can take a phased approach and integrate with certain</w:t>
        </w:r>
        <w:r w:rsidR="00A9639F">
          <w:t xml:space="preserve"> APIs, or even certain data in the APIs, as they move towards full integration.</w:t>
        </w:r>
      </w:ins>
      <w:del w:id="38" w:author="Eckhart, Rob (CAI - Exton)" w:date="2018-11-19T14:10:00Z">
        <w:r w:rsidDel="00AB26A1">
          <w:delText xml:space="preserve"> </w:delText>
        </w:r>
      </w:del>
      <w:del w:id="39" w:author="Eckhart, Rob (CAI - Exton)" w:date="2018-11-19T14:06:00Z">
        <w:r w:rsidDel="003A396F">
          <w:delText xml:space="preserve">implement the CARVIM API with their current technology systems to access a vehicle’s specifications that are held in a specific data </w:delText>
        </w:r>
        <w:r w:rsidRPr="00876C77" w:rsidDel="003A396F">
          <w:rPr>
            <w:b/>
            <w:bCs/>
          </w:rPr>
          <w:delText>entity</w:delText>
        </w:r>
        <w:r w:rsidRPr="1F310A1E" w:rsidDel="003A396F">
          <w:delText xml:space="preserve">. </w:delText>
        </w:r>
      </w:del>
    </w:p>
    <w:p w14:paraId="671CB75B" w14:textId="77777777" w:rsidR="004E12EA" w:rsidRDefault="004E12EA">
      <w:pPr>
        <w:contextualSpacing w:val="0"/>
      </w:pPr>
    </w:p>
    <w:p w14:paraId="53B3090E" w14:textId="2088B884" w:rsidR="004E12EA" w:rsidRDefault="00FC4595">
      <w:pPr>
        <w:contextualSpacing w:val="0"/>
      </w:pPr>
      <w:ins w:id="40" w:author="Eckhart, Rob (CAI - Exton)" w:date="2018-11-19T14:46:00Z">
        <w:r>
          <w:t xml:space="preserve">The CARVIM </w:t>
        </w:r>
        <w:r w:rsidR="009A6713">
          <w:t>platform provides a common data store of ve</w:t>
        </w:r>
      </w:ins>
      <w:ins w:id="41" w:author="Eckhart, Rob (CAI - Exton)" w:date="2018-11-19T14:47:00Z">
        <w:r w:rsidR="009A6713">
          <w:t>hicle inventory data</w:t>
        </w:r>
        <w:r w:rsidR="002E69BA">
          <w:t xml:space="preserve">.  Integrators </w:t>
        </w:r>
        <w:proofErr w:type="gramStart"/>
        <w:r w:rsidR="002E69BA">
          <w:t>are able to</w:t>
        </w:r>
        <w:proofErr w:type="gramEnd"/>
        <w:r w:rsidR="002E69BA">
          <w:t xml:space="preserve"> add vehicles to this store, update</w:t>
        </w:r>
      </w:ins>
      <w:ins w:id="42" w:author="Eckhart, Rob (CAI - Exton)" w:date="2018-11-19T14:48:00Z">
        <w:r w:rsidR="00B93CE7">
          <w:t xml:space="preserve"> vehicles, </w:t>
        </w:r>
      </w:ins>
      <w:ins w:id="43" w:author="Eckhart, Rob (CAI - Exton)" w:date="2018-11-19T14:49:00Z">
        <w:r w:rsidR="00CA15FD">
          <w:t>retrieve</w:t>
        </w:r>
      </w:ins>
      <w:ins w:id="44" w:author="Eckhart, Rob (CAI - Exton)" w:date="2018-11-19T14:48:00Z">
        <w:r w:rsidR="00B93CE7">
          <w:t xml:space="preserve"> vehicle records, search for a range of inventory</w:t>
        </w:r>
        <w:r w:rsidR="00431093">
          <w:t xml:space="preserve">, or query for specific attributes of vehicles such as equipment or pricing data.   </w:t>
        </w:r>
      </w:ins>
      <w:bookmarkStart w:id="45" w:name="_GoBack"/>
      <w:bookmarkEnd w:id="45"/>
      <w:del w:id="46" w:author="Eckhart, Rob (CAI - Exton)" w:date="2018-11-19T14:28:00Z">
        <w:r w:rsidR="00C706FD" w:rsidDel="00420DC9">
          <w:delText>The CARVIM API is fully designed to deliver a single vehicle inventory data document that displays all of the data requested by the BU. No longer does the BU have to manage vehicle inventory, as the CARVIM system is fully equipped to manage all data.</w:delText>
        </w:r>
      </w:del>
    </w:p>
    <w:p w14:paraId="166F469D" w14:textId="77777777" w:rsidR="004E12EA" w:rsidRDefault="004E12EA">
      <w:pPr>
        <w:widowControl w:val="0"/>
        <w:spacing w:line="240" w:lineRule="auto"/>
        <w:contextualSpacing w:val="0"/>
      </w:pPr>
    </w:p>
    <w:p w14:paraId="45F4B76C" w14:textId="77777777" w:rsidR="004E12EA" w:rsidRDefault="00C706FD">
      <w:pPr>
        <w:widowControl w:val="0"/>
        <w:spacing w:line="240" w:lineRule="auto"/>
        <w:contextualSpacing w:val="0"/>
        <w:rPr>
          <w:b/>
          <w:sz w:val="36"/>
          <w:szCs w:val="36"/>
        </w:rPr>
      </w:pPr>
      <w:r>
        <w:br w:type="page"/>
      </w:r>
    </w:p>
    <w:p w14:paraId="582D8186" w14:textId="5337B144" w:rsidR="004E12EA" w:rsidRDefault="0028705C">
      <w:pPr>
        <w:widowControl w:val="0"/>
        <w:spacing w:line="240" w:lineRule="auto"/>
        <w:contextualSpacing w:val="0"/>
        <w:rPr>
          <w:b/>
          <w:sz w:val="36"/>
          <w:szCs w:val="36"/>
        </w:rPr>
      </w:pPr>
      <w:r>
        <w:rPr>
          <w:b/>
          <w:sz w:val="36"/>
          <w:szCs w:val="36"/>
        </w:rPr>
        <w:lastRenderedPageBreak/>
        <w:t>Cox Automotive Business Units</w:t>
      </w:r>
    </w:p>
    <w:p w14:paraId="64CEE2F8" w14:textId="77777777" w:rsidR="004E12EA" w:rsidRDefault="004E12EA">
      <w:pPr>
        <w:contextualSpacing w:val="0"/>
      </w:pPr>
    </w:p>
    <w:p w14:paraId="5A066A3F" w14:textId="56578612" w:rsidR="0028705C" w:rsidRDefault="00C706FD">
      <w:pPr>
        <w:widowControl w:val="0"/>
        <w:spacing w:line="240" w:lineRule="auto"/>
        <w:contextualSpacing w:val="0"/>
      </w:pPr>
      <w:r>
        <w:t xml:space="preserve">The chart below displays the CARVIM API as the central system that supports the BUs </w:t>
      </w:r>
      <w:r w:rsidR="0028705C">
        <w:t xml:space="preserve">that </w:t>
      </w:r>
      <w:r>
        <w:t xml:space="preserve">need to obtain vehicle inventory </w:t>
      </w:r>
      <w:r w:rsidR="0028705C">
        <w:t>data and</w:t>
      </w:r>
      <w:r>
        <w:t xml:space="preserve"> </w:t>
      </w:r>
      <w:r w:rsidR="0028705C">
        <w:t xml:space="preserve">need to </w:t>
      </w:r>
      <w:r>
        <w:t xml:space="preserve">deliver that data to their external customers. </w:t>
      </w:r>
    </w:p>
    <w:p w14:paraId="7DB7FCA1" w14:textId="77777777" w:rsidR="0028705C" w:rsidRDefault="0028705C">
      <w:pPr>
        <w:widowControl w:val="0"/>
        <w:spacing w:line="240" w:lineRule="auto"/>
        <w:contextualSpacing w:val="0"/>
      </w:pPr>
    </w:p>
    <w:p w14:paraId="6FE63682" w14:textId="42042429" w:rsidR="004E12EA" w:rsidRDefault="00C706FD">
      <w:pPr>
        <w:widowControl w:val="0"/>
        <w:spacing w:line="240" w:lineRule="auto"/>
        <w:contextualSpacing w:val="0"/>
      </w:pPr>
      <w:r>
        <w:t xml:space="preserve">Importantly, the chart demonstrates </w:t>
      </w:r>
      <w:r w:rsidR="0028705C">
        <w:t>how t</w:t>
      </w:r>
      <w:r>
        <w:t>he CARVIM API reaches across all BUs.</w:t>
      </w:r>
    </w:p>
    <w:p w14:paraId="6DC60113" w14:textId="77777777" w:rsidR="004E12EA" w:rsidRDefault="004E12EA">
      <w:pPr>
        <w:widowControl w:val="0"/>
        <w:spacing w:line="240" w:lineRule="auto"/>
        <w:contextualSpacing w:val="0"/>
      </w:pPr>
    </w:p>
    <w:p w14:paraId="60242CD0" w14:textId="00E8BBF7" w:rsidR="004E12EA" w:rsidRDefault="00C706FD">
      <w:pPr>
        <w:widowControl w:val="0"/>
        <w:spacing w:line="240" w:lineRule="auto"/>
        <w:contextualSpacing w:val="0"/>
      </w:pPr>
      <w:r>
        <w:t xml:space="preserve">BUs are encouraged to </w:t>
      </w:r>
      <w:r w:rsidR="0028705C">
        <w:t xml:space="preserve">become part of the API provider group to </w:t>
      </w:r>
      <w:r>
        <w:t>consume the CARVIM API</w:t>
      </w:r>
      <w:r w:rsidR="0028705C">
        <w:t xml:space="preserve">. This will enable all Bus to have </w:t>
      </w:r>
      <w:r>
        <w:t xml:space="preserve">immediate access to the specifications of a vehicle, and to lessen the need </w:t>
      </w:r>
      <w:r w:rsidR="0028705C">
        <w:t xml:space="preserve">to manage vehicle inventory </w:t>
      </w:r>
      <w:r>
        <w:t>data storage</w:t>
      </w:r>
      <w:r w:rsidR="0028705C">
        <w:t xml:space="preserve">. </w:t>
      </w:r>
      <w:r>
        <w:t xml:space="preserve">By using the CARVIM API, BUs can expect to receive secure and accurate vehicle inventory data. </w:t>
      </w:r>
    </w:p>
    <w:p w14:paraId="66D80B97" w14:textId="77777777" w:rsidR="004E12EA" w:rsidRDefault="004E12EA">
      <w:pPr>
        <w:widowControl w:val="0"/>
        <w:spacing w:line="240" w:lineRule="auto"/>
        <w:contextualSpacing w:val="0"/>
      </w:pPr>
    </w:p>
    <w:p w14:paraId="09418C81" w14:textId="77777777" w:rsidR="004E12EA" w:rsidRDefault="00C706FD">
      <w:pPr>
        <w:widowControl w:val="0"/>
        <w:spacing w:line="240" w:lineRule="auto"/>
        <w:contextualSpacing w:val="0"/>
        <w:rPr>
          <w:sz w:val="24"/>
          <w:szCs w:val="24"/>
        </w:rPr>
      </w:pPr>
      <w:r>
        <w:rPr>
          <w:noProof/>
          <w:sz w:val="24"/>
          <w:szCs w:val="24"/>
        </w:rPr>
        <w:drawing>
          <wp:inline distT="114300" distB="114300" distL="114300" distR="114300" wp14:anchorId="55ED5630" wp14:editId="0D104EF9">
            <wp:extent cx="5943600"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32B7F2E0" w14:textId="77777777" w:rsidR="004E12EA" w:rsidRDefault="004E12EA">
      <w:pPr>
        <w:spacing w:before="320" w:line="240" w:lineRule="auto"/>
        <w:contextualSpacing w:val="0"/>
      </w:pPr>
    </w:p>
    <w:sectPr w:rsidR="004E12EA" w:rsidSect="00876C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853EE" w14:textId="77777777" w:rsidR="00EA6B9E" w:rsidRDefault="00EA6B9E" w:rsidP="00DC6D8F">
      <w:pPr>
        <w:spacing w:line="240" w:lineRule="auto"/>
      </w:pPr>
      <w:r>
        <w:separator/>
      </w:r>
    </w:p>
  </w:endnote>
  <w:endnote w:type="continuationSeparator" w:id="0">
    <w:p w14:paraId="000D4E29" w14:textId="77777777" w:rsidR="00EA6B9E" w:rsidRDefault="00EA6B9E" w:rsidP="00DC6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9DAF" w14:textId="77777777" w:rsidR="00DC6D8F" w:rsidRDefault="00DC6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765D1" w14:textId="77777777" w:rsidR="00DC6D8F" w:rsidRDefault="00DC6D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0D5E" w14:textId="77777777" w:rsidR="00DC6D8F" w:rsidRDefault="00DC6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998AE" w14:textId="77777777" w:rsidR="00EA6B9E" w:rsidRDefault="00EA6B9E" w:rsidP="00DC6D8F">
      <w:pPr>
        <w:spacing w:line="240" w:lineRule="auto"/>
      </w:pPr>
      <w:r>
        <w:separator/>
      </w:r>
    </w:p>
  </w:footnote>
  <w:footnote w:type="continuationSeparator" w:id="0">
    <w:p w14:paraId="5882BB15" w14:textId="77777777" w:rsidR="00EA6B9E" w:rsidRDefault="00EA6B9E" w:rsidP="00DC6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62A6D" w14:textId="77777777" w:rsidR="00DC6D8F" w:rsidRDefault="00EA6B9E">
    <w:pPr>
      <w:pStyle w:val="Header"/>
    </w:pPr>
    <w:r>
      <w:rPr>
        <w:noProof/>
      </w:rPr>
      <w:pict w14:anchorId="7007DB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498360" o:spid="_x0000_s2050"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C9F06" w14:textId="77777777" w:rsidR="00DC6D8F" w:rsidRDefault="00EA6B9E">
    <w:pPr>
      <w:pStyle w:val="Header"/>
    </w:pPr>
    <w:r>
      <w:rPr>
        <w:noProof/>
      </w:rPr>
      <w:pict w14:anchorId="788CB6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498361" o:spid="_x0000_s2051" type="#_x0000_t136" style="position:absolute;margin-left:0;margin-top:0;width:471.3pt;height:188.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6EAB" w14:textId="77777777" w:rsidR="00DC6D8F" w:rsidRDefault="00EA6B9E">
    <w:pPr>
      <w:pStyle w:val="Header"/>
    </w:pPr>
    <w:r>
      <w:rPr>
        <w:noProof/>
      </w:rPr>
      <w:pict w14:anchorId="493263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498359" o:spid="_x0000_s2049"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ckhart, Rob (CAI - Exton)">
    <w15:presenceInfo w15:providerId="AD" w15:userId="S-1-5-21-602162358-1060284298-725345543-523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EA"/>
    <w:rsid w:val="001906A6"/>
    <w:rsid w:val="001B7689"/>
    <w:rsid w:val="001D3163"/>
    <w:rsid w:val="0028705C"/>
    <w:rsid w:val="002E69BA"/>
    <w:rsid w:val="00392BD0"/>
    <w:rsid w:val="003A396F"/>
    <w:rsid w:val="00420DC9"/>
    <w:rsid w:val="00431093"/>
    <w:rsid w:val="004E12EA"/>
    <w:rsid w:val="0054366C"/>
    <w:rsid w:val="005847E1"/>
    <w:rsid w:val="00694EB1"/>
    <w:rsid w:val="00752E53"/>
    <w:rsid w:val="00771311"/>
    <w:rsid w:val="00876C77"/>
    <w:rsid w:val="008B18B4"/>
    <w:rsid w:val="009057F6"/>
    <w:rsid w:val="009A6713"/>
    <w:rsid w:val="00A9639F"/>
    <w:rsid w:val="00AB26A1"/>
    <w:rsid w:val="00AF232A"/>
    <w:rsid w:val="00AF74D7"/>
    <w:rsid w:val="00B06056"/>
    <w:rsid w:val="00B43EF3"/>
    <w:rsid w:val="00B762A9"/>
    <w:rsid w:val="00B93CE7"/>
    <w:rsid w:val="00C44B4C"/>
    <w:rsid w:val="00C475F0"/>
    <w:rsid w:val="00C56D79"/>
    <w:rsid w:val="00C6419D"/>
    <w:rsid w:val="00C706FD"/>
    <w:rsid w:val="00CA15FD"/>
    <w:rsid w:val="00DB52BC"/>
    <w:rsid w:val="00DC6D8F"/>
    <w:rsid w:val="00E95BA0"/>
    <w:rsid w:val="00EA6B9E"/>
    <w:rsid w:val="00EE3F6B"/>
    <w:rsid w:val="00F053E0"/>
    <w:rsid w:val="00F20497"/>
    <w:rsid w:val="00FB4A2E"/>
    <w:rsid w:val="00FC4595"/>
    <w:rsid w:val="1F310A1E"/>
    <w:rsid w:val="75BAC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3ED51A0"/>
  <w15:docId w15:val="{0183D542-0490-4E32-A1DC-DD15F4C7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C6D8F"/>
    <w:pPr>
      <w:tabs>
        <w:tab w:val="center" w:pos="4680"/>
        <w:tab w:val="right" w:pos="9360"/>
      </w:tabs>
      <w:spacing w:line="240" w:lineRule="auto"/>
    </w:pPr>
  </w:style>
  <w:style w:type="character" w:customStyle="1" w:styleId="HeaderChar">
    <w:name w:val="Header Char"/>
    <w:basedOn w:val="DefaultParagraphFont"/>
    <w:link w:val="Header"/>
    <w:uiPriority w:val="99"/>
    <w:rsid w:val="00DC6D8F"/>
  </w:style>
  <w:style w:type="paragraph" w:styleId="Footer">
    <w:name w:val="footer"/>
    <w:basedOn w:val="Normal"/>
    <w:link w:val="FooterChar"/>
    <w:uiPriority w:val="99"/>
    <w:unhideWhenUsed/>
    <w:rsid w:val="00DC6D8F"/>
    <w:pPr>
      <w:tabs>
        <w:tab w:val="center" w:pos="4680"/>
        <w:tab w:val="right" w:pos="9360"/>
      </w:tabs>
      <w:spacing w:line="240" w:lineRule="auto"/>
    </w:pPr>
  </w:style>
  <w:style w:type="character" w:customStyle="1" w:styleId="FooterChar">
    <w:name w:val="Footer Char"/>
    <w:basedOn w:val="DefaultParagraphFont"/>
    <w:link w:val="Footer"/>
    <w:uiPriority w:val="99"/>
    <w:rsid w:val="00DC6D8F"/>
  </w:style>
  <w:style w:type="paragraph" w:styleId="BalloonText">
    <w:name w:val="Balloon Text"/>
    <w:basedOn w:val="Normal"/>
    <w:link w:val="BalloonTextChar"/>
    <w:uiPriority w:val="99"/>
    <w:semiHidden/>
    <w:unhideWhenUsed/>
    <w:rsid w:val="00876C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C82B9-6E59-4FA2-A546-47A75A1F9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Anna (CAI - Austin - CON)</dc:creator>
  <cp:lastModifiedBy>Eckhart, Rob (CAI - Exton)</cp:lastModifiedBy>
  <cp:revision>41</cp:revision>
  <dcterms:created xsi:type="dcterms:W3CDTF">2018-11-16T21:35:00Z</dcterms:created>
  <dcterms:modified xsi:type="dcterms:W3CDTF">2018-11-19T19:53:00Z</dcterms:modified>
</cp:coreProperties>
</file>